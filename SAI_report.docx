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E3D" w:rsidRDefault="00753E3D">
      <w:pPr>
        <w:rPr>
          <w:lang w:val="en-GB"/>
        </w:rPr>
      </w:pPr>
      <w:r w:rsidRPr="00753E3D">
        <w:rPr>
          <w:lang w:val="en-GB"/>
        </w:rPr>
        <w:t>Johnny</w:t>
      </w:r>
      <w:r>
        <w:rPr>
          <w:lang w:val="en-GB"/>
        </w:rPr>
        <w:t xml:space="preserve"> Nguyen</w:t>
      </w:r>
    </w:p>
    <w:p w:rsidR="00753E3D" w:rsidRPr="00753E3D" w:rsidRDefault="00753E3D">
      <w:pPr>
        <w:rPr>
          <w:lang w:val="en-GB"/>
        </w:rPr>
      </w:pPr>
      <w:r>
        <w:rPr>
          <w:lang w:val="en-GB"/>
        </w:rPr>
        <w:t>Project report</w:t>
      </w:r>
    </w:p>
    <w:p w:rsidR="00753E3D" w:rsidRDefault="00753E3D">
      <w:pPr>
        <w:rPr>
          <w:lang w:val="en-GB"/>
        </w:rPr>
      </w:pPr>
    </w:p>
    <w:p w:rsidR="008810D2" w:rsidRPr="00753E3D" w:rsidRDefault="00753E3D">
      <w:pPr>
        <w:rPr>
          <w:lang w:val="en-GB"/>
        </w:rPr>
      </w:pPr>
      <w:r w:rsidRPr="00753E3D">
        <w:rPr>
          <w:lang w:val="en-GB"/>
        </w:rPr>
        <w:t>Strong artificial Intelligence</w:t>
      </w:r>
    </w:p>
    <w:p w:rsidR="00753E3D" w:rsidRPr="006B6B89" w:rsidRDefault="00753E3D">
      <w:r w:rsidRPr="006B6B89">
        <w:t>Introduction</w:t>
      </w:r>
    </w:p>
    <w:p w:rsidR="00607C02" w:rsidRDefault="001B51CD">
      <w:r>
        <w:t>Dans le monde actuel, l</w:t>
      </w:r>
      <w:r>
        <w:t>’</w:t>
      </w:r>
      <w:r>
        <w:t>intelligence artificielle repr</w:t>
      </w:r>
      <w:r>
        <w:t>é</w:t>
      </w:r>
      <w:r>
        <w:t>sente un pillier du futur. D</w:t>
      </w:r>
      <w:r>
        <w:t>’</w:t>
      </w:r>
      <w:r>
        <w:t>apr</w:t>
      </w:r>
      <w:r>
        <w:t>è</w:t>
      </w:r>
      <w:r>
        <w:t xml:space="preserve">s le moteur de recherche Google, ce terme a </w:t>
      </w:r>
      <w:r>
        <w:t>é</w:t>
      </w:r>
      <w:r>
        <w:t>t</w:t>
      </w:r>
      <w:r>
        <w:t>é</w:t>
      </w:r>
      <w:r>
        <w:t xml:space="preserve"> recherch</w:t>
      </w:r>
      <w:r>
        <w:t>é</w:t>
      </w:r>
      <w:r>
        <w:t xml:space="preserve"> de XXX  en 2004 </w:t>
      </w:r>
      <w:r>
        <w:t>à</w:t>
      </w:r>
      <w:r>
        <w:t xml:space="preserve"> XXX aujourd</w:t>
      </w:r>
      <w:r>
        <w:t>’</w:t>
      </w:r>
      <w:r>
        <w:t>hui.</w:t>
      </w:r>
      <w:r w:rsidR="006B6B89">
        <w:t xml:space="preserve"> Sauf que ce terme </w:t>
      </w:r>
      <w:r w:rsidR="006B6B89">
        <w:t>é</w:t>
      </w:r>
      <w:r w:rsidR="006B6B89">
        <w:t>voque en r</w:t>
      </w:r>
      <w:r w:rsidR="006B6B89">
        <w:t>é</w:t>
      </w:r>
      <w:r w:rsidR="006B6B89">
        <w:t>alit</w:t>
      </w:r>
      <w:r w:rsidR="006B6B89">
        <w:t>é</w:t>
      </w:r>
      <w:r w:rsidR="006B6B89">
        <w:t xml:space="preserve"> une </w:t>
      </w:r>
      <w:r w:rsidR="006B6B89">
        <w:t>« </w:t>
      </w:r>
      <w:r w:rsidR="006B6B89">
        <w:t>intelligence augment</w:t>
      </w:r>
      <w:r w:rsidR="006B6B89">
        <w:t>é</w:t>
      </w:r>
      <w:r w:rsidR="006B6B89">
        <w:t>e</w:t>
      </w:r>
      <w:r w:rsidR="006B6B89">
        <w:t> »</w:t>
      </w:r>
      <w:r w:rsidR="006B6B89">
        <w:t xml:space="preserve"> et non pas une intelligence artificielle</w:t>
      </w:r>
      <w:r w:rsidR="005F61C8">
        <w:t xml:space="preserve"> (ref L. Julia)</w:t>
      </w:r>
      <w:r w:rsidR="006B6B89">
        <w:t>.</w:t>
      </w:r>
      <w:r w:rsidR="00EA0837">
        <w:t xml:space="preserve"> Si cette fois, nous comparons le terme </w:t>
      </w:r>
      <w:r w:rsidR="00EA0837">
        <w:t>« </w:t>
      </w:r>
      <w:r w:rsidR="00EA0837">
        <w:t>intelligence artificielle forte</w:t>
      </w:r>
      <w:r w:rsidR="00EA0837">
        <w:t> »</w:t>
      </w:r>
      <w:r w:rsidR="00EA0837">
        <w:t xml:space="preserve"> sur me moteur de recherche google, nous obtenons XXX entre 2004 et XXX </w:t>
      </w:r>
      <w:r w:rsidR="00EA0837">
        <w:t>à</w:t>
      </w:r>
      <w:r w:rsidR="00EA0837">
        <w:t xml:space="preserve"> aujourd</w:t>
      </w:r>
      <w:r w:rsidR="00EA0837">
        <w:t>’</w:t>
      </w:r>
      <w:r w:rsidR="00EA0837">
        <w:t>hui.</w:t>
      </w:r>
      <w:r w:rsidR="0055328B">
        <w:t xml:space="preserve"> Cette diff</w:t>
      </w:r>
      <w:r w:rsidR="0055328B">
        <w:t>é</w:t>
      </w:r>
      <w:r w:rsidR="0055328B">
        <w:t>rence s</w:t>
      </w:r>
      <w:r w:rsidR="0055328B">
        <w:t>’</w:t>
      </w:r>
      <w:r w:rsidR="0055328B">
        <w:t>explique par le fait que les personnes n</w:t>
      </w:r>
      <w:r w:rsidR="0055328B">
        <w:t>’</w:t>
      </w:r>
      <w:r w:rsidR="0055328B">
        <w:t>emploient pas le bon terme lorsqu</w:t>
      </w:r>
      <w:r w:rsidR="0055328B">
        <w:t>’</w:t>
      </w:r>
      <w:r w:rsidR="0055328B">
        <w:t>ils l</w:t>
      </w:r>
      <w:r w:rsidR="0055328B">
        <w:t>’</w:t>
      </w:r>
      <w:r w:rsidR="0055328B">
        <w:t>utilisent.</w:t>
      </w:r>
    </w:p>
    <w:p w:rsidR="00BB5968" w:rsidRPr="00607C02" w:rsidRDefault="00BB5968">
      <w:r>
        <w:t>Plusieurs assitants personnels sont utilis</w:t>
      </w:r>
      <w:r>
        <w:t>é</w:t>
      </w:r>
      <w:r>
        <w:t xml:space="preserve">s avec le terme </w:t>
      </w:r>
      <w:r>
        <w:t>« </w:t>
      </w:r>
      <w:r>
        <w:t>IA</w:t>
      </w:r>
      <w:r>
        <w:t> »</w:t>
      </w:r>
      <w:r>
        <w:t xml:space="preserve"> comme google assistant, Siri ou Alexa. </w:t>
      </w:r>
      <w:r w:rsidR="00153A10">
        <w:t xml:space="preserve"> En ce qui concerne google assistant, chaque int</w:t>
      </w:r>
      <w:r w:rsidR="00153A10">
        <w:t>é</w:t>
      </w:r>
      <w:r w:rsidR="00153A10">
        <w:t>raction de l</w:t>
      </w:r>
      <w:r w:rsidR="00153A10">
        <w:t>’</w:t>
      </w:r>
      <w:r w:rsidR="00153A10">
        <w:t>assistant est mod</w:t>
      </w:r>
      <w:r w:rsidR="00153A10">
        <w:t>é</w:t>
      </w:r>
      <w:r w:rsidR="00153A10">
        <w:t xml:space="preserve">liser par une </w:t>
      </w:r>
      <w:r w:rsidR="00153A10">
        <w:t>« </w:t>
      </w:r>
      <w:r w:rsidR="00153A10">
        <w:t>action</w:t>
      </w:r>
      <w:r w:rsidR="00153A10">
        <w:t> »</w:t>
      </w:r>
      <w:r w:rsidR="00153A10">
        <w:t xml:space="preserve"> cr</w:t>
      </w:r>
      <w:r w:rsidR="00153A10">
        <w:t>éé</w:t>
      </w:r>
      <w:r w:rsidR="00153A10">
        <w:t xml:space="preserve"> par un d</w:t>
      </w:r>
      <w:r w:rsidR="00153A10">
        <w:t>é</w:t>
      </w:r>
      <w:r w:rsidR="00153A10">
        <w:t xml:space="preserve">veloppeur. Pour Siri, XXX. </w:t>
      </w:r>
      <w:bookmarkStart w:id="0" w:name="_GoBack"/>
      <w:bookmarkEnd w:id="0"/>
      <w:r w:rsidR="00153A10">
        <w:t>Et pour Alexa, il s</w:t>
      </w:r>
      <w:r w:rsidR="00153A10">
        <w:t>’</w:t>
      </w:r>
      <w:r w:rsidR="00153A10">
        <w:t>agit d</w:t>
      </w:r>
      <w:r w:rsidR="00153A10">
        <w:t>’</w:t>
      </w:r>
      <w:r w:rsidR="00153A10">
        <w:t xml:space="preserve">un </w:t>
      </w:r>
      <w:r w:rsidR="00153A10">
        <w:t>« </w:t>
      </w:r>
      <w:r w:rsidR="00153A10">
        <w:t>skill</w:t>
      </w:r>
      <w:r w:rsidR="00153A10">
        <w:t> »</w:t>
      </w:r>
      <w:r w:rsidR="00153A10">
        <w:t xml:space="preserve"> aussi cr</w:t>
      </w:r>
      <w:r w:rsidR="00153A10">
        <w:t>éé</w:t>
      </w:r>
      <w:r w:rsidR="00153A10">
        <w:t xml:space="preserve"> par un d</w:t>
      </w:r>
      <w:r w:rsidR="00153A10">
        <w:t>é</w:t>
      </w:r>
      <w:r w:rsidR="00153A10">
        <w:t>veloppeur. qui</w:t>
      </w:r>
      <w:r>
        <w:t>Notre objectif est de cr</w:t>
      </w:r>
      <w:r>
        <w:t>é</w:t>
      </w:r>
      <w:r>
        <w:t>er une intelligence artificielle forte en tant qu</w:t>
      </w:r>
      <w:r>
        <w:t>’</w:t>
      </w:r>
      <w:r>
        <w:t>assistant personnel qui sera nomm</w:t>
      </w:r>
      <w:r>
        <w:t>é</w:t>
      </w:r>
      <w:r>
        <w:t xml:space="preserve"> SAI (Strong Artificial Intelligence).</w:t>
      </w:r>
    </w:p>
    <w:p w:rsidR="006B17E0" w:rsidRPr="00153A10" w:rsidRDefault="006B17E0">
      <w:pPr>
        <w:rPr>
          <w:lang w:val="en-GB"/>
        </w:rPr>
      </w:pPr>
      <w:r w:rsidRPr="00153A10">
        <w:rPr>
          <w:lang w:val="en-GB"/>
        </w:rPr>
        <w:t>Why ?</w:t>
      </w:r>
    </w:p>
    <w:p w:rsidR="00534900" w:rsidRDefault="00754D16" w:rsidP="00534900">
      <w:pPr>
        <w:rPr>
          <w:lang w:val="en-GB"/>
        </w:rPr>
      </w:pPr>
      <w:r w:rsidRPr="00754D16">
        <w:rPr>
          <w:lang w:val="en-GB"/>
        </w:rPr>
        <w:t>Siri, google assistant, Alexa =&gt; predef</w:t>
      </w:r>
      <w:r>
        <w:rPr>
          <w:lang w:val="en-GB"/>
        </w:rPr>
        <w:t>ine commands</w:t>
      </w:r>
      <w:r w:rsidR="00534900" w:rsidRPr="00534900">
        <w:rPr>
          <w:lang w:val="en-GB"/>
        </w:rPr>
        <w:t xml:space="preserve"> 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(action)</w:t>
      </w:r>
    </w:p>
    <w:p w:rsidR="00534900" w:rsidRDefault="00534900" w:rsidP="00534900">
      <w:pPr>
        <w:rPr>
          <w:lang w:val="en-GB"/>
        </w:rPr>
      </w:pPr>
      <w:r>
        <w:rPr>
          <w:lang w:val="en-GB"/>
        </w:rPr>
        <w:t>Explain to create a command on google assistant (skill)</w:t>
      </w:r>
    </w:p>
    <w:p w:rsidR="00754D16" w:rsidRDefault="00754D16" w:rsidP="00534900">
      <w:pPr>
        <w:rPr>
          <w:lang w:val="en-GB"/>
        </w:rPr>
      </w:pPr>
      <w:r>
        <w:rPr>
          <w:lang w:val="en-GB"/>
        </w:rPr>
        <w:t>Explain the others ?</w:t>
      </w:r>
    </w:p>
    <w:p w:rsidR="00997078" w:rsidRDefault="00997078">
      <w:pPr>
        <w:rPr>
          <w:lang w:val="en-GB"/>
        </w:rPr>
      </w:pPr>
      <w:r>
        <w:rPr>
          <w:lang w:val="en-GB"/>
        </w:rPr>
        <w:t>Ref1 robot et IA</w:t>
      </w:r>
    </w:p>
    <w:p w:rsidR="00997078" w:rsidRDefault="00997078">
      <w:pPr>
        <w:rPr>
          <w:lang w:val="en-GB"/>
        </w:rPr>
      </w:pPr>
      <w:r>
        <w:rPr>
          <w:lang w:val="en-GB"/>
        </w:rPr>
        <w:t>Ref2 virtual assistant</w:t>
      </w:r>
    </w:p>
    <w:p w:rsidR="00754D16" w:rsidRDefault="00754D16">
      <w:pPr>
        <w:rPr>
          <w:lang w:val="en-GB"/>
        </w:rPr>
      </w:pPr>
      <w:r>
        <w:rPr>
          <w:lang w:val="en-GB"/>
        </w:rPr>
        <w:t>Another way to create a command =&gt; RL on voice and mouse move/click</w:t>
      </w:r>
    </w:p>
    <w:p w:rsidR="006B17E0" w:rsidRDefault="006B17E0">
      <w:pPr>
        <w:rPr>
          <w:lang w:val="en-GB"/>
        </w:rPr>
      </w:pPr>
      <w:r>
        <w:rPr>
          <w:lang w:val="en-GB"/>
        </w:rPr>
        <w:t>Hypothesis to test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voice</w:t>
      </w:r>
    </w:p>
    <w:p w:rsidR="00754D16" w:rsidRDefault="00754D16">
      <w:pPr>
        <w:rPr>
          <w:lang w:val="en-GB"/>
        </w:rPr>
      </w:pPr>
      <w:r>
        <w:rPr>
          <w:lang w:val="en-GB"/>
        </w:rPr>
        <w:t>Explain the mouse move/click</w:t>
      </w:r>
    </w:p>
    <w:p w:rsidR="00A53DED" w:rsidRDefault="00A53DED">
      <w:pPr>
        <w:rPr>
          <w:lang w:val="en-GB"/>
        </w:rPr>
      </w:pPr>
      <w:r>
        <w:rPr>
          <w:lang w:val="en-GB"/>
        </w:rPr>
        <w:t>Objective: create a</w:t>
      </w:r>
      <w:r w:rsidR="004562A3">
        <w:rPr>
          <w:lang w:val="en-GB"/>
        </w:rPr>
        <w:t xml:space="preserve">n </w:t>
      </w:r>
      <w:r w:rsidR="00FC57CD">
        <w:rPr>
          <w:lang w:val="en-GB"/>
        </w:rPr>
        <w:t xml:space="preserve">ecological </w:t>
      </w:r>
      <w:r w:rsidR="004562A3">
        <w:rPr>
          <w:lang w:val="en-GB"/>
        </w:rPr>
        <w:t xml:space="preserve">artificial intelligent </w:t>
      </w:r>
      <w:r>
        <w:rPr>
          <w:lang w:val="en-GB"/>
        </w:rPr>
        <w:t>assistant</w:t>
      </w:r>
    </w:p>
    <w:p w:rsidR="00FC57CD" w:rsidRDefault="00FC57CD">
      <w:pPr>
        <w:rPr>
          <w:lang w:val="en-GB"/>
        </w:rPr>
      </w:pPr>
      <w:r>
        <w:rPr>
          <w:lang w:val="en-GB"/>
        </w:rPr>
        <w:t>How to solve it ?</w:t>
      </w:r>
    </w:p>
    <w:p w:rsidR="00B448C7" w:rsidRDefault="00B448C7">
      <w:pPr>
        <w:rPr>
          <w:lang w:val="en-GB"/>
        </w:rPr>
      </w:pPr>
      <w:r>
        <w:rPr>
          <w:lang w:val="en-GB"/>
        </w:rPr>
        <w:t>What are the mains results ?</w:t>
      </w:r>
    </w:p>
    <w:p w:rsidR="00BE0312" w:rsidRDefault="00BE0312">
      <w:pPr>
        <w:rPr>
          <w:lang w:val="en-GB"/>
        </w:rPr>
      </w:pPr>
    </w:p>
    <w:p w:rsidR="00BE0312" w:rsidRPr="00754D16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Related work</w:t>
      </w:r>
    </w:p>
    <w:p w:rsidR="00C022E1" w:rsidRDefault="00FC57CD">
      <w:pPr>
        <w:rPr>
          <w:lang w:val="en-GB"/>
        </w:rPr>
      </w:pPr>
      <w:r>
        <w:rPr>
          <w:lang w:val="en-GB"/>
        </w:rPr>
        <w:t>RL in game (alpha go) with image</w:t>
      </w:r>
    </w:p>
    <w:p w:rsidR="00FC57CD" w:rsidRDefault="00FC57CD">
      <w:pPr>
        <w:rPr>
          <w:lang w:val="en-GB"/>
        </w:rPr>
      </w:pPr>
    </w:p>
    <w:p w:rsidR="00BE0312" w:rsidRDefault="00BE0312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Dataset and features</w:t>
      </w:r>
    </w:p>
    <w:p w:rsidR="00007A10" w:rsidRDefault="005C11C7">
      <w:pPr>
        <w:rPr>
          <w:lang w:val="en-GB"/>
        </w:rPr>
      </w:pPr>
      <w:r>
        <w:rPr>
          <w:lang w:val="en-GB"/>
        </w:rPr>
        <w:t>Record 1minute/10minute/</w:t>
      </w:r>
      <w:r w:rsidR="00D41771">
        <w:rPr>
          <w:lang w:val="en-GB"/>
        </w:rPr>
        <w:t>1hour/1day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image in the database</w:t>
      </w:r>
    </w:p>
    <w:p w:rsidR="00BE0312" w:rsidRDefault="00D41771">
      <w:pPr>
        <w:rPr>
          <w:lang w:val="en-GB"/>
        </w:rPr>
      </w:pPr>
      <w:r>
        <w:rPr>
          <w:lang w:val="en-GB"/>
        </w:rPr>
        <w:t>Record yes/no for RL</w:t>
      </w:r>
    </w:p>
    <w:p w:rsidR="00CC742C" w:rsidRDefault="00CC742C">
      <w:pPr>
        <w:rPr>
          <w:lang w:val="en-GB"/>
        </w:rPr>
      </w:pPr>
      <w:r>
        <w:rPr>
          <w:lang w:val="en-GB"/>
        </w:rPr>
        <w:t>Explain the sounds in the database</w:t>
      </w:r>
    </w:p>
    <w:p w:rsidR="00BE0312" w:rsidRDefault="00562DC7">
      <w:pPr>
        <w:rPr>
          <w:lang w:val="en-GB"/>
        </w:rPr>
      </w:pPr>
      <w:r>
        <w:rPr>
          <w:lang w:val="en-GB"/>
        </w:rPr>
        <w:t>Dynamc dataset</w:t>
      </w:r>
    </w:p>
    <w:p w:rsidR="00562DC7" w:rsidRDefault="00562DC7">
      <w:pPr>
        <w:rPr>
          <w:lang w:val="en-GB"/>
        </w:rPr>
      </w:pPr>
    </w:p>
    <w:p w:rsidR="00562DC7" w:rsidRDefault="00562DC7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Methods</w:t>
      </w:r>
    </w:p>
    <w:p w:rsidR="00DD4424" w:rsidRDefault="00E276CA">
      <w:pPr>
        <w:rPr>
          <w:lang w:val="en-GB"/>
        </w:rPr>
      </w:pPr>
      <w:r>
        <w:rPr>
          <w:lang w:val="en-GB"/>
        </w:rPr>
        <w:t xml:space="preserve">RL on </w:t>
      </w:r>
      <w:r w:rsidR="00DD4424">
        <w:rPr>
          <w:lang w:val="en-GB"/>
        </w:rPr>
        <w:t>dataset to understand the command and to find a new command</w:t>
      </w:r>
    </w:p>
    <w:p w:rsidR="00DD4424" w:rsidRDefault="00DD4424">
      <w:pPr>
        <w:rPr>
          <w:lang w:val="en-GB"/>
        </w:rPr>
      </w:pPr>
    </w:p>
    <w:p w:rsidR="00DD4424" w:rsidRDefault="00DD4424">
      <w:pPr>
        <w:rPr>
          <w:lang w:val="en-GB"/>
        </w:rPr>
      </w:pPr>
    </w:p>
    <w:p w:rsidR="00753E3D" w:rsidRDefault="00753E3D">
      <w:pPr>
        <w:rPr>
          <w:lang w:val="en-GB"/>
        </w:rPr>
      </w:pPr>
      <w:r>
        <w:rPr>
          <w:lang w:val="en-GB"/>
        </w:rPr>
        <w:t>Experiments/Results/Discussion</w:t>
      </w:r>
    </w:p>
    <w:p w:rsidR="00076D84" w:rsidRDefault="00E404D5">
      <w:pPr>
        <w:rPr>
          <w:lang w:val="en-GB"/>
        </w:rPr>
      </w:pPr>
      <w:r>
        <w:rPr>
          <w:lang w:val="en-GB"/>
        </w:rPr>
        <w:t>Compare a command on cortana an</w:t>
      </w:r>
      <w:r w:rsidR="00391F67">
        <w:rPr>
          <w:lang w:val="en-GB"/>
        </w:rPr>
        <w:t>d</w:t>
      </w:r>
      <w:r>
        <w:rPr>
          <w:lang w:val="en-GB"/>
        </w:rPr>
        <w:t xml:space="preserve"> sai</w:t>
      </w:r>
    </w:p>
    <w:p w:rsidR="00E404D5" w:rsidRDefault="00391F67">
      <w:pPr>
        <w:rPr>
          <w:lang w:val="en-GB"/>
        </w:rPr>
      </w:pPr>
      <w:r>
        <w:rPr>
          <w:lang w:val="en-GB"/>
        </w:rPr>
        <w:t>Compare the power used by the two methods</w:t>
      </w:r>
    </w:p>
    <w:p w:rsidR="00EC78C5" w:rsidRDefault="00EC78C5">
      <w:pPr>
        <w:rPr>
          <w:lang w:val="en-GB"/>
        </w:rPr>
      </w:pPr>
      <w:r>
        <w:rPr>
          <w:lang w:val="en-GB"/>
        </w:rPr>
        <w:t>Explain the results</w:t>
      </w:r>
    </w:p>
    <w:p w:rsidR="00EC78C5" w:rsidRDefault="00352197">
      <w:pPr>
        <w:rPr>
          <w:lang w:val="en-GB"/>
        </w:rPr>
      </w:pPr>
      <w:r>
        <w:rPr>
          <w:lang w:val="en-GB"/>
        </w:rPr>
        <w:t>Use the different record to do stats</w:t>
      </w:r>
    </w:p>
    <w:p w:rsidR="00352197" w:rsidRDefault="00352197">
      <w:pPr>
        <w:rPr>
          <w:lang w:val="en-GB"/>
        </w:rPr>
      </w:pPr>
      <w:r>
        <w:rPr>
          <w:lang w:val="en-GB"/>
        </w:rPr>
        <w:t>Compare commands to cortana</w:t>
      </w:r>
    </w:p>
    <w:p w:rsidR="00352197" w:rsidRDefault="00590644">
      <w:pPr>
        <w:rPr>
          <w:lang w:val="en-GB"/>
        </w:rPr>
      </w:pPr>
      <w:r>
        <w:rPr>
          <w:lang w:val="en-GB"/>
        </w:rPr>
        <w:t>Discussion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what you expected,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How the results compare to other researchers, why ?</w:t>
      </w:r>
    </w:p>
    <w:p w:rsidR="00590644" w:rsidRDefault="00590644">
      <w:pPr>
        <w:rPr>
          <w:lang w:val="en-GB"/>
        </w:rPr>
      </w:pPr>
      <w:r>
        <w:rPr>
          <w:lang w:val="en-GB"/>
        </w:rPr>
        <w:t>What question, we need to ask next ?</w:t>
      </w:r>
    </w:p>
    <w:p w:rsidR="006D4368" w:rsidRDefault="006D4368">
      <w:pPr>
        <w:rPr>
          <w:lang w:val="en-GB"/>
        </w:rPr>
      </w:pPr>
      <w:r>
        <w:rPr>
          <w:lang w:val="en-GB"/>
        </w:rPr>
        <w:t>Find something useful the researcher readers can learn about the work</w:t>
      </w:r>
    </w:p>
    <w:p w:rsidR="00753E3D" w:rsidRDefault="00753E3D">
      <w:pPr>
        <w:rPr>
          <w:lang w:val="en-GB"/>
        </w:rPr>
      </w:pPr>
      <w:r>
        <w:rPr>
          <w:lang w:val="en-GB"/>
        </w:rPr>
        <w:t>Future Work</w:t>
      </w:r>
    </w:p>
    <w:p w:rsidR="00753E3D" w:rsidRDefault="00543562">
      <w:pPr>
        <w:rPr>
          <w:lang w:val="en-GB"/>
        </w:rPr>
      </w:pPr>
      <w:r>
        <w:rPr>
          <w:lang w:val="en-GB"/>
        </w:rPr>
        <w:t>Try to launch the SAI everytime the computer is up</w:t>
      </w:r>
    </w:p>
    <w:p w:rsidR="00911D68" w:rsidRDefault="00911D68" w:rsidP="00911D68">
      <w:pPr>
        <w:rPr>
          <w:lang w:val="en-GB"/>
        </w:rPr>
      </w:pPr>
      <w:r>
        <w:rPr>
          <w:lang w:val="en-GB"/>
        </w:rPr>
        <w:t>Generate a voice to communicate with SAI</w:t>
      </w:r>
    </w:p>
    <w:p w:rsidR="00543562" w:rsidRDefault="004E79FB">
      <w:pPr>
        <w:rPr>
          <w:lang w:val="en-GB"/>
        </w:rPr>
      </w:pPr>
      <w:r>
        <w:rPr>
          <w:lang w:val="en-GB"/>
        </w:rPr>
        <w:t>Create a profil for each person who talk (voice recognition by person)</w:t>
      </w:r>
    </w:p>
    <w:p w:rsidR="00543562" w:rsidRDefault="00543562">
      <w:pPr>
        <w:rPr>
          <w:lang w:val="en-GB"/>
        </w:rPr>
      </w:pPr>
    </w:p>
    <w:p w:rsidR="00753E3D" w:rsidRPr="00590644" w:rsidRDefault="00753E3D">
      <w:r w:rsidRPr="00590644">
        <w:t>References/Bibliography</w:t>
      </w:r>
    </w:p>
    <w:p w:rsidR="003D65C4" w:rsidRDefault="003D65C4">
      <w:r w:rsidRPr="003D65C4">
        <w:lastRenderedPageBreak/>
        <w:t xml:space="preserve">J.P. Laumond, </w:t>
      </w:r>
      <w:r w:rsidRPr="003D65C4">
        <w:t>“</w:t>
      </w:r>
      <w:r w:rsidRPr="003D65C4">
        <w:t xml:space="preserve">robotique et </w:t>
      </w:r>
      <w:r>
        <w:t>intelligence artificielle parlons-en</w:t>
      </w:r>
      <w:r>
        <w:t> »</w:t>
      </w:r>
      <w:hyperlink r:id="rId4" w:history="1">
        <w:r w:rsidRPr="00E50BBB">
          <w:rPr>
            <w:rStyle w:val="Lienhypertexte"/>
          </w:rPr>
          <w:t>https://lejournal.cnrs.fr/billets/robotique-et-intelligence-artificielle-parlons-en</w:t>
        </w:r>
      </w:hyperlink>
    </w:p>
    <w:p w:rsidR="006B6B89" w:rsidRDefault="00997078">
      <w:pPr>
        <w:rPr>
          <w:rStyle w:val="Lienhypertexte"/>
        </w:rPr>
      </w:pPr>
      <w:r>
        <w:t xml:space="preserve">J. Cassel and C. Pelachaud, </w:t>
      </w:r>
      <w:r>
        <w:t>« </w:t>
      </w:r>
      <w:r>
        <w:t>Pourquoi les assistants virtuels ont besoin d</w:t>
      </w:r>
      <w:r>
        <w:t>’</w:t>
      </w:r>
      <w:r>
        <w:t>un corps</w:t>
      </w:r>
      <w:r>
        <w:t> »</w:t>
      </w:r>
      <w:r>
        <w:t xml:space="preserve">, </w:t>
      </w:r>
      <w:hyperlink r:id="rId5" w:history="1">
        <w:r>
          <w:rPr>
            <w:rStyle w:val="Lienhypertexte"/>
          </w:rPr>
          <w:t>https://lejournal.cnrs.fr/billets/pourquoi-les-assistants-virtuels-ont-besoin-dun-corps</w:t>
        </w:r>
      </w:hyperlink>
      <w:r w:rsidR="006B6B89">
        <w:rPr>
          <w:rStyle w:val="Lienhypertexte"/>
        </w:rPr>
        <w:t xml:space="preserve"> </w:t>
      </w:r>
    </w:p>
    <w:p w:rsidR="006B6B89" w:rsidRPr="006B6B89" w:rsidRDefault="006B6B89" w:rsidP="006B6B89">
      <w:r>
        <w:t xml:space="preserve">L. Julia, </w:t>
      </w:r>
      <w:r>
        <w:t>« </w:t>
      </w:r>
      <w:r>
        <w:t>L</w:t>
      </w:r>
      <w:r>
        <w:t>’</w:t>
      </w:r>
      <w:r>
        <w:t>intelligence artificielle n</w:t>
      </w:r>
      <w:r>
        <w:t>’</w:t>
      </w:r>
      <w:r>
        <w:t>existe pas</w:t>
      </w:r>
      <w:r>
        <w:t> »</w:t>
      </w:r>
    </w:p>
    <w:sectPr w:rsidR="006B6B89" w:rsidRPr="006B6B89" w:rsidSect="00ED1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2CF"/>
    <w:rsid w:val="00007A10"/>
    <w:rsid w:val="00076D84"/>
    <w:rsid w:val="000B15DA"/>
    <w:rsid w:val="00121B60"/>
    <w:rsid w:val="00153A10"/>
    <w:rsid w:val="00175F09"/>
    <w:rsid w:val="001B51CD"/>
    <w:rsid w:val="00340E1E"/>
    <w:rsid w:val="00352197"/>
    <w:rsid w:val="00391F67"/>
    <w:rsid w:val="003D65C4"/>
    <w:rsid w:val="004562A3"/>
    <w:rsid w:val="00471BE9"/>
    <w:rsid w:val="004E79FB"/>
    <w:rsid w:val="00534900"/>
    <w:rsid w:val="00543562"/>
    <w:rsid w:val="0055328B"/>
    <w:rsid w:val="00562DC7"/>
    <w:rsid w:val="00590644"/>
    <w:rsid w:val="005C11C7"/>
    <w:rsid w:val="005F61C8"/>
    <w:rsid w:val="00607C02"/>
    <w:rsid w:val="006B17E0"/>
    <w:rsid w:val="006B6B89"/>
    <w:rsid w:val="006D4368"/>
    <w:rsid w:val="006E3F30"/>
    <w:rsid w:val="00753E3D"/>
    <w:rsid w:val="00754D16"/>
    <w:rsid w:val="008612CF"/>
    <w:rsid w:val="00911D68"/>
    <w:rsid w:val="00997078"/>
    <w:rsid w:val="00A53DED"/>
    <w:rsid w:val="00B24705"/>
    <w:rsid w:val="00B448C7"/>
    <w:rsid w:val="00BB5968"/>
    <w:rsid w:val="00BE0312"/>
    <w:rsid w:val="00C022E1"/>
    <w:rsid w:val="00C3080F"/>
    <w:rsid w:val="00C32419"/>
    <w:rsid w:val="00C9089B"/>
    <w:rsid w:val="00CC742C"/>
    <w:rsid w:val="00D41771"/>
    <w:rsid w:val="00DD4424"/>
    <w:rsid w:val="00E276CA"/>
    <w:rsid w:val="00E404D5"/>
    <w:rsid w:val="00EA0837"/>
    <w:rsid w:val="00EA7A4C"/>
    <w:rsid w:val="00EC78C5"/>
    <w:rsid w:val="00ED131A"/>
    <w:rsid w:val="00EF09F6"/>
    <w:rsid w:val="00FC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D5A9C"/>
  <w15:chartTrackingRefBased/>
  <w15:docId w15:val="{901A3BD2-7BF2-4200-BEB5-CE2D7891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="Times New Roman" w:cs="Times New Roman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D65C4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D65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ejournal.cnrs.fr/billets/pourquoi-les-assistants-virtuels-ont-besoin-dun-corps" TargetMode="External"/><Relationship Id="rId4" Type="http://schemas.openxmlformats.org/officeDocument/2006/relationships/hyperlink" Target="https://lejournal.cnrs.fr/billets/robotique-et-intelligence-artificielle-parlons-e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Nguyen</dc:creator>
  <cp:keywords/>
  <dc:description/>
  <cp:lastModifiedBy>Johnny Nguyen</cp:lastModifiedBy>
  <cp:revision>28</cp:revision>
  <dcterms:created xsi:type="dcterms:W3CDTF">2020-02-02T18:18:00Z</dcterms:created>
  <dcterms:modified xsi:type="dcterms:W3CDTF">2020-02-09T17:35:00Z</dcterms:modified>
</cp:coreProperties>
</file>